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721A8" w14:textId="7BB95D61" w:rsidR="00FD31FA" w:rsidRPr="00FD31FA" w:rsidRDefault="005116F8" w:rsidP="005116F8">
      <w:pPr>
        <w:jc w:val="center"/>
        <w:rPr>
          <w:b/>
          <w:color w:val="ED7D31" w:themeColor="accent2"/>
          <w:sz w:val="32"/>
          <w:szCs w:val="32"/>
        </w:rPr>
      </w:pPr>
      <w:r w:rsidRPr="00FD31FA">
        <w:rPr>
          <w:b/>
          <w:color w:val="ED7D31" w:themeColor="accent2"/>
          <w:sz w:val="32"/>
          <w:szCs w:val="32"/>
          <w:u w:val="single"/>
        </w:rPr>
        <w:t>The World’s Billionaires – Forbes</w:t>
      </w:r>
      <w:r w:rsidR="00FD31FA">
        <w:rPr>
          <w:b/>
          <w:color w:val="ED7D31" w:themeColor="accent2"/>
          <w:sz w:val="32"/>
          <w:szCs w:val="32"/>
        </w:rPr>
        <w:t xml:space="preserve">                           </w:t>
      </w:r>
      <w:r w:rsidR="00FD31FA" w:rsidRPr="00FD31FA">
        <w:rPr>
          <w:b/>
          <w:color w:val="ED7D31" w:themeColor="accent2"/>
          <w:sz w:val="32"/>
          <w:szCs w:val="32"/>
        </w:rPr>
        <w:t xml:space="preserve">by </w:t>
      </w:r>
      <w:proofErr w:type="spellStart"/>
      <w:r w:rsidR="00FD31FA" w:rsidRPr="00FD31FA">
        <w:rPr>
          <w:b/>
          <w:color w:val="ED7D31" w:themeColor="accent2"/>
          <w:sz w:val="32"/>
          <w:szCs w:val="32"/>
        </w:rPr>
        <w:t>Suhasini</w:t>
      </w:r>
      <w:proofErr w:type="spellEnd"/>
      <w:r w:rsidR="00FD31FA" w:rsidRPr="00FD31FA">
        <w:rPr>
          <w:b/>
          <w:color w:val="ED7D31" w:themeColor="accent2"/>
          <w:sz w:val="32"/>
          <w:szCs w:val="32"/>
        </w:rPr>
        <w:t xml:space="preserve"> </w:t>
      </w:r>
      <w:proofErr w:type="spellStart"/>
      <w:r w:rsidR="00FD31FA" w:rsidRPr="00FD31FA">
        <w:rPr>
          <w:b/>
          <w:color w:val="ED7D31" w:themeColor="accent2"/>
          <w:sz w:val="32"/>
          <w:szCs w:val="32"/>
        </w:rPr>
        <w:t>Pallai</w:t>
      </w:r>
      <w:proofErr w:type="spellEnd"/>
      <w:r w:rsidR="00FD31FA">
        <w:rPr>
          <w:b/>
          <w:color w:val="ED7D31" w:themeColor="accent2"/>
          <w:sz w:val="32"/>
          <w:szCs w:val="32"/>
        </w:rPr>
        <w:t xml:space="preserve"> </w:t>
      </w:r>
    </w:p>
    <w:p w14:paraId="7F0B931B" w14:textId="6F32CFB4" w:rsidR="00DD3264" w:rsidRPr="005116F8" w:rsidRDefault="005116F8" w:rsidP="005116F8">
      <w:pPr>
        <w:jc w:val="center"/>
        <w:rPr>
          <w:b/>
          <w:sz w:val="32"/>
          <w:szCs w:val="32"/>
          <w:u w:val="single"/>
        </w:rPr>
      </w:pPr>
      <w:r>
        <w:rPr>
          <w:b/>
          <w:color w:val="ED7D31" w:themeColor="accent2"/>
          <w:sz w:val="32"/>
          <w:szCs w:val="32"/>
          <w:u w:val="single"/>
        </w:rPr>
        <w:t xml:space="preserve">                   </w:t>
      </w:r>
    </w:p>
    <w:p w14:paraId="74708BCB" w14:textId="4BD32A53" w:rsidR="00C30396" w:rsidRDefault="00047304">
      <w:r w:rsidRPr="004F15E5">
        <w:rPr>
          <w:b/>
          <w:u w:val="single"/>
        </w:rPr>
        <w:t>Executive Summary</w:t>
      </w:r>
      <w:r>
        <w:t>:</w:t>
      </w:r>
    </w:p>
    <w:p w14:paraId="056EE117" w14:textId="7F4D0071" w:rsidR="007C3CFF" w:rsidRDefault="00047304">
      <w:r>
        <w:t xml:space="preserve">The project is based on </w:t>
      </w:r>
      <w:bookmarkStart w:id="0" w:name="_GoBack"/>
      <w:bookmarkEnd w:id="0"/>
      <w:r>
        <w:t>2017 Forbes Billionaires. The focus of this project is t</w:t>
      </w:r>
      <w:r w:rsidR="004F15E5">
        <w:t>o understand how</w:t>
      </w:r>
      <w:r w:rsidR="00BE06A9">
        <w:t xml:space="preserve"> the 2017 Forbes Billionaires </w:t>
      </w:r>
      <w:r w:rsidR="004F15E5">
        <w:t>made their fortune, either inherited from their family or self-made.</w:t>
      </w:r>
      <w:r w:rsidR="007C3CFF">
        <w:t xml:space="preserve"> If they are self</w:t>
      </w:r>
      <w:r w:rsidR="004F15E5">
        <w:t>-</w:t>
      </w:r>
      <w:r w:rsidR="007C3CFF">
        <w:t xml:space="preserve"> made, what </w:t>
      </w:r>
      <w:r w:rsidR="004F15E5">
        <w:t xml:space="preserve">are </w:t>
      </w:r>
      <w:r w:rsidR="007C3CFF">
        <w:t xml:space="preserve">the different sectors </w:t>
      </w:r>
      <w:r w:rsidR="004F15E5">
        <w:t>in</w:t>
      </w:r>
      <w:r w:rsidR="007C3CFF">
        <w:t xml:space="preserve"> which they gained their wealth.</w:t>
      </w:r>
      <w:r w:rsidR="004F15E5">
        <w:t xml:space="preserve"> Also, try to answer the following questions:</w:t>
      </w:r>
    </w:p>
    <w:p w14:paraId="5F18D2E3" w14:textId="386D50C5" w:rsidR="007C3CFF" w:rsidRDefault="007C3CFF" w:rsidP="004F15E5">
      <w:pPr>
        <w:pStyle w:val="ListParagraph"/>
        <w:numPr>
          <w:ilvl w:val="0"/>
          <w:numId w:val="1"/>
        </w:numPr>
      </w:pPr>
      <w:r>
        <w:t>Are there any women billionaires?</w:t>
      </w:r>
      <w:del w:id="1" w:author="Mary van Valkenburg" w:date="2018-02-14T10:23:00Z">
        <w:r w:rsidDel="00564283">
          <w:delText>?</w:delText>
        </w:r>
      </w:del>
      <w:r>
        <w:t xml:space="preserve"> If so, how many of them</w:t>
      </w:r>
      <w:r w:rsidR="004F15E5">
        <w:t>?</w:t>
      </w:r>
    </w:p>
    <w:p w14:paraId="4BE4265A" w14:textId="07B84FD7" w:rsidR="00047304" w:rsidRDefault="007C3CFF" w:rsidP="004F15E5">
      <w:pPr>
        <w:pStyle w:val="ListParagraph"/>
        <w:numPr>
          <w:ilvl w:val="0"/>
          <w:numId w:val="1"/>
        </w:numPr>
      </w:pPr>
      <w:proofErr w:type="gramStart"/>
      <w:r>
        <w:t>Are</w:t>
      </w:r>
      <w:proofErr w:type="gramEnd"/>
      <w:r>
        <w:t xml:space="preserve"> there any </w:t>
      </w:r>
      <w:r w:rsidR="004F15E5">
        <w:t xml:space="preserve">new </w:t>
      </w:r>
      <w:r>
        <w:t xml:space="preserve">billionaire </w:t>
      </w:r>
      <w:r w:rsidR="004F15E5">
        <w:t>in</w:t>
      </w:r>
      <w:r>
        <w:t xml:space="preserve"> 2017?</w:t>
      </w:r>
      <w:del w:id="2" w:author="Mary van Valkenburg" w:date="2018-02-14T10:23:00Z">
        <w:r w:rsidDel="00564283">
          <w:delText>?</w:delText>
        </w:r>
      </w:del>
      <w:r>
        <w:t xml:space="preserve"> If so</w:t>
      </w:r>
      <w:r w:rsidR="004F15E5">
        <w:t>,</w:t>
      </w:r>
      <w:r>
        <w:t xml:space="preserve"> how many</w:t>
      </w:r>
      <w:r w:rsidR="004F15E5">
        <w:t>?</w:t>
      </w:r>
    </w:p>
    <w:p w14:paraId="0DC426C1" w14:textId="194982A2" w:rsidR="007C3CFF" w:rsidRDefault="007C3CFF" w:rsidP="004F15E5">
      <w:pPr>
        <w:pStyle w:val="ListParagraph"/>
        <w:numPr>
          <w:ilvl w:val="0"/>
          <w:numId w:val="1"/>
        </w:numPr>
      </w:pPr>
      <w:r>
        <w:t xml:space="preserve">Who </w:t>
      </w:r>
      <w:del w:id="3" w:author="Mary van Valkenburg" w:date="2018-02-14T10:23:00Z">
        <w:r w:rsidDel="00564283">
          <w:delText xml:space="preserve">is </w:delText>
        </w:r>
      </w:del>
      <w:ins w:id="4" w:author="Mary van Valkenburg" w:date="2018-02-14T10:23:00Z">
        <w:r w:rsidR="00564283">
          <w:t xml:space="preserve">are </w:t>
        </w:r>
      </w:ins>
      <w:r>
        <w:t>the youngest billionaire</w:t>
      </w:r>
      <w:ins w:id="5" w:author="Mary van Valkenburg" w:date="2018-02-14T10:23:00Z">
        <w:r w:rsidR="00564283">
          <w:t>s</w:t>
        </w:r>
      </w:ins>
      <w:r>
        <w:t xml:space="preserve"> (less than 40)? </w:t>
      </w:r>
    </w:p>
    <w:p w14:paraId="747D3FC5" w14:textId="04044B67" w:rsidR="00047304" w:rsidRDefault="00047304"/>
    <w:p w14:paraId="33CD5203" w14:textId="73CCADFA" w:rsidR="00047304" w:rsidRDefault="00047304">
      <w:r w:rsidRPr="004F15E5">
        <w:rPr>
          <w:b/>
          <w:u w:val="single"/>
        </w:rPr>
        <w:t>Motivation</w:t>
      </w:r>
      <w:r>
        <w:t>:</w:t>
      </w:r>
    </w:p>
    <w:p w14:paraId="0A10E4FA" w14:textId="12C56726" w:rsidR="00047304" w:rsidRDefault="00047304">
      <w:r>
        <w:t xml:space="preserve">The main motivation for taking up this project is </w:t>
      </w:r>
      <w:r w:rsidR="004F15E5">
        <w:t xml:space="preserve">to understand how a person becomes a </w:t>
      </w:r>
      <w:del w:id="6" w:author="Mary van Valkenburg" w:date="2018-02-14T10:23:00Z">
        <w:r w:rsidR="004F15E5" w:rsidDel="00564283">
          <w:delText>B</w:delText>
        </w:r>
      </w:del>
      <w:ins w:id="7" w:author="Mary van Valkenburg" w:date="2018-02-14T10:23:00Z">
        <w:r w:rsidR="00564283">
          <w:t>b</w:t>
        </w:r>
      </w:ins>
      <w:r w:rsidR="004F15E5">
        <w:t xml:space="preserve">illionaire.  </w:t>
      </w:r>
      <w:r>
        <w:t xml:space="preserve">I have been to 9 different countries. Their </w:t>
      </w:r>
      <w:r w:rsidR="004F15E5">
        <w:t xml:space="preserve">people, </w:t>
      </w:r>
      <w:r>
        <w:t>cultures, riches,</w:t>
      </w:r>
      <w:r w:rsidR="004F15E5">
        <w:t xml:space="preserve"> </w:t>
      </w:r>
      <w:r>
        <w:t xml:space="preserve">infrastructure fascinates me. </w:t>
      </w:r>
      <w:r w:rsidR="004F15E5">
        <w:t>I always have the following lingering questions:</w:t>
      </w:r>
    </w:p>
    <w:p w14:paraId="2EE72AA8" w14:textId="2A138DEC" w:rsidR="00047304" w:rsidRDefault="00047304" w:rsidP="004F15E5">
      <w:pPr>
        <w:pStyle w:val="ListParagraph"/>
        <w:numPr>
          <w:ilvl w:val="0"/>
          <w:numId w:val="2"/>
        </w:numPr>
      </w:pPr>
      <w:r>
        <w:t>Where do people get their money from</w:t>
      </w:r>
      <w:r w:rsidR="004F15E5">
        <w:t>?</w:t>
      </w:r>
    </w:p>
    <w:p w14:paraId="05B93F44" w14:textId="364834E7" w:rsidR="00047304" w:rsidRDefault="00047304" w:rsidP="004F15E5">
      <w:pPr>
        <w:pStyle w:val="ListParagraph"/>
        <w:numPr>
          <w:ilvl w:val="0"/>
          <w:numId w:val="2"/>
        </w:numPr>
      </w:pPr>
      <w:r>
        <w:t xml:space="preserve">Are they </w:t>
      </w:r>
      <w:r w:rsidR="004F15E5">
        <w:t>inheriting</w:t>
      </w:r>
      <w:r>
        <w:t xml:space="preserve"> it or </w:t>
      </w:r>
      <w:r w:rsidR="00BE06A9">
        <w:t xml:space="preserve">are they </w:t>
      </w:r>
      <w:r w:rsidR="004F15E5">
        <w:t>self-made</w:t>
      </w:r>
      <w:r>
        <w:t>?</w:t>
      </w:r>
    </w:p>
    <w:p w14:paraId="4444220A" w14:textId="050959EA" w:rsidR="00047304" w:rsidRDefault="00047304" w:rsidP="004F15E5">
      <w:pPr>
        <w:pStyle w:val="ListParagraph"/>
        <w:numPr>
          <w:ilvl w:val="0"/>
          <w:numId w:val="2"/>
        </w:numPr>
      </w:pPr>
      <w:r>
        <w:t>If self-made</w:t>
      </w:r>
      <w:r w:rsidR="004F15E5">
        <w:t>,</w:t>
      </w:r>
      <w:r>
        <w:t xml:space="preserve"> what invest</w:t>
      </w:r>
      <w:r w:rsidR="00987350">
        <w:t xml:space="preserve">ments </w:t>
      </w:r>
      <w:r>
        <w:t>or sectors make them so rich?</w:t>
      </w:r>
    </w:p>
    <w:p w14:paraId="53D689A1" w14:textId="7BFF5DB7" w:rsidR="00047304" w:rsidRDefault="00047304" w:rsidP="004F15E5">
      <w:r>
        <w:t>These questions made me think about the 2000 billionaires of the world who are self-made.</w:t>
      </w:r>
    </w:p>
    <w:p w14:paraId="0EBB31F1" w14:textId="3E7792CA" w:rsidR="00047304" w:rsidRDefault="00047304"/>
    <w:p w14:paraId="0C47179E" w14:textId="6B993FCB" w:rsidR="00047304" w:rsidRDefault="00B24DFC">
      <w:r w:rsidRPr="004F15E5">
        <w:rPr>
          <w:b/>
          <w:u w:val="single"/>
        </w:rPr>
        <w:t>Data Question</w:t>
      </w:r>
      <w:r>
        <w:t>:</w:t>
      </w:r>
    </w:p>
    <w:p w14:paraId="6CBC0DB5" w14:textId="5079C947" w:rsidR="00F51263" w:rsidRDefault="00C8768E" w:rsidP="00F51263">
      <w:r>
        <w:t xml:space="preserve">Did </w:t>
      </w:r>
      <w:r w:rsidR="00B24DFC">
        <w:t xml:space="preserve">the Forbes </w:t>
      </w:r>
      <w:r>
        <w:t xml:space="preserve">2017 </w:t>
      </w:r>
      <w:r w:rsidR="00B24DFC">
        <w:t>2000 or so billionaires inherit</w:t>
      </w:r>
      <w:del w:id="8" w:author="Mary van Valkenburg" w:date="2018-02-14T10:21:00Z">
        <w:r w:rsidR="00B24DFC" w:rsidDel="00564283">
          <w:delText>ed</w:delText>
        </w:r>
      </w:del>
      <w:r w:rsidR="00B24DFC">
        <w:t xml:space="preserve"> their </w:t>
      </w:r>
      <w:r w:rsidR="005116F8">
        <w:t>wealth,</w:t>
      </w:r>
      <w:r w:rsidR="00B24DFC">
        <w:t xml:space="preserve"> or </w:t>
      </w:r>
      <w:del w:id="9" w:author="Mary van Valkenburg" w:date="2018-02-14T10:21:00Z">
        <w:r w:rsidR="00B24DFC" w:rsidDel="00564283">
          <w:delText xml:space="preserve">they </w:delText>
        </w:r>
      </w:del>
      <w:r>
        <w:t xml:space="preserve">are </w:t>
      </w:r>
      <w:ins w:id="10" w:author="Mary van Valkenburg" w:date="2018-02-14T10:21:00Z">
        <w:r w:rsidR="00564283">
          <w:t xml:space="preserve">they </w:t>
        </w:r>
      </w:ins>
      <w:r w:rsidR="00B24DFC">
        <w:t>self-made</w:t>
      </w:r>
      <w:ins w:id="11" w:author="Mary van Valkenburg" w:date="2018-02-14T10:22:00Z">
        <w:r w:rsidR="00564283">
          <w:t>?</w:t>
        </w:r>
      </w:ins>
      <w:del w:id="12" w:author="Mary van Valkenburg" w:date="2018-02-14T10:22:00Z">
        <w:r w:rsidR="00B24DFC" w:rsidDel="00564283">
          <w:delText>.</w:delText>
        </w:r>
      </w:del>
      <w:r w:rsidR="00B24DFC">
        <w:t xml:space="preserve"> If self-</w:t>
      </w:r>
      <w:r w:rsidR="005116F8">
        <w:t>made, which</w:t>
      </w:r>
      <w:r w:rsidR="00B24DFC">
        <w:t xml:space="preserve"> industrial sectors or fields made them </w:t>
      </w:r>
      <w:r>
        <w:t>a billionaire</w:t>
      </w:r>
      <w:r w:rsidR="00B24DFC">
        <w:t>. Do</w:t>
      </w:r>
      <w:r w:rsidR="00987350">
        <w:t>es</w:t>
      </w:r>
      <w:r w:rsidR="00B24DFC">
        <w:t xml:space="preserve"> the</w:t>
      </w:r>
      <w:r w:rsidR="00987350">
        <w:t xml:space="preserve"> </w:t>
      </w:r>
      <w:r w:rsidR="00B24DFC">
        <w:t xml:space="preserve">wealth </w:t>
      </w:r>
      <w:r w:rsidR="00987350">
        <w:t xml:space="preserve">they possess </w:t>
      </w:r>
      <w:r>
        <w:t>influence</w:t>
      </w:r>
      <w:r w:rsidR="00B24DFC">
        <w:t xml:space="preserve"> the society or the country they belong to.</w:t>
      </w:r>
    </w:p>
    <w:p w14:paraId="01225F72" w14:textId="6DD3ADB6" w:rsidR="00B24DFC" w:rsidRDefault="00B24DFC" w:rsidP="00F51263">
      <w:r>
        <w:t xml:space="preserve"> </w:t>
      </w:r>
    </w:p>
    <w:p w14:paraId="1919E109" w14:textId="77777777" w:rsidR="00C8768E" w:rsidRDefault="00C8768E"/>
    <w:p w14:paraId="1BE19A1A" w14:textId="0068BE3D" w:rsidR="00B24DFC" w:rsidRDefault="00B24DFC">
      <w:r w:rsidRPr="00C8768E">
        <w:rPr>
          <w:b/>
          <w:u w:val="single"/>
        </w:rPr>
        <w:t>Hypothesis</w:t>
      </w:r>
      <w:r>
        <w:t>:</w:t>
      </w:r>
    </w:p>
    <w:p w14:paraId="01FB72B2" w14:textId="683E6CC6" w:rsidR="00B24DFC" w:rsidRDefault="003C01FC">
      <w:r>
        <w:t>My hypothesis is that most of the Forbes 2017 billionaires are self-made and they have made their money in high technology and heavy industry sectors.</w:t>
      </w:r>
    </w:p>
    <w:p w14:paraId="0D3CDB07" w14:textId="72AB511D" w:rsidR="00B24DFC" w:rsidRDefault="00B24DFC"/>
    <w:p w14:paraId="3153C0DE" w14:textId="751ADDE3" w:rsidR="00B24DFC" w:rsidRDefault="00B24DFC"/>
    <w:p w14:paraId="22BF341E" w14:textId="385469B3" w:rsidR="00B24DFC" w:rsidRDefault="00B24DFC"/>
    <w:p w14:paraId="1967D757" w14:textId="3FBCD9E1" w:rsidR="00C8768E" w:rsidRDefault="00C8768E"/>
    <w:p w14:paraId="4AFF6C32" w14:textId="43E6A3BD" w:rsidR="00C8768E" w:rsidRDefault="00C8768E"/>
    <w:p w14:paraId="022460E1" w14:textId="48A55BB3" w:rsidR="00C8768E" w:rsidRDefault="00C8768E"/>
    <w:p w14:paraId="0ABBB235" w14:textId="77777777" w:rsidR="00C8768E" w:rsidRDefault="00C8768E"/>
    <w:p w14:paraId="402F7A29" w14:textId="10DAE373" w:rsidR="00B24DFC" w:rsidRDefault="00B24DFC">
      <w:r w:rsidRPr="00C8768E">
        <w:rPr>
          <w:b/>
          <w:u w:val="single"/>
        </w:rPr>
        <w:t>Schedule</w:t>
      </w:r>
      <w:r>
        <w:t>:</w:t>
      </w:r>
    </w:p>
    <w:p w14:paraId="42B09100" w14:textId="264C8BA8" w:rsidR="00B24DFC" w:rsidRDefault="00B24DFC">
      <w:r>
        <w:t>1.Get the data</w:t>
      </w:r>
      <w:r w:rsidR="005C1723">
        <w:t xml:space="preserve"> -</w:t>
      </w:r>
      <w:r>
        <w:t xml:space="preserve"> (02-17-18)</w:t>
      </w:r>
    </w:p>
    <w:p w14:paraId="521D734E" w14:textId="6A475FE5" w:rsidR="00B24DFC" w:rsidRDefault="00B24DFC">
      <w:r>
        <w:t>2.Clean &amp; Explore the data</w:t>
      </w:r>
      <w:r w:rsidR="005C1723">
        <w:t xml:space="preserve"> - </w:t>
      </w:r>
      <w:r>
        <w:t>(02-</w:t>
      </w:r>
      <w:r w:rsidR="005C1723">
        <w:t>25-18)</w:t>
      </w:r>
    </w:p>
    <w:p w14:paraId="7A6876DA" w14:textId="5DB04D01" w:rsidR="005C1723" w:rsidRDefault="005C1723">
      <w:r>
        <w:t>3.Build &amp; Deploy Shiny App (03-04-18)</w:t>
      </w:r>
    </w:p>
    <w:p w14:paraId="6B4D68AB" w14:textId="4F871094" w:rsidR="005C1723" w:rsidRDefault="005C1723">
      <w:r>
        <w:t>4.Document /Pitch Shiny App thru Presentation (03-07-18)</w:t>
      </w:r>
    </w:p>
    <w:p w14:paraId="31E51C8A" w14:textId="5817B53B" w:rsidR="005C1723" w:rsidRDefault="005C1723">
      <w:r>
        <w:t>5.Individual Presentations</w:t>
      </w:r>
      <w:r w:rsidR="00C8768E">
        <w:t xml:space="preserve"> </w:t>
      </w:r>
      <w:r>
        <w:t>(including Presentation &amp; Demonstration of your app – (03-10-18)</w:t>
      </w:r>
    </w:p>
    <w:p w14:paraId="088A3758" w14:textId="1C8DAB9A" w:rsidR="005C1723" w:rsidRDefault="005C1723"/>
    <w:p w14:paraId="01FCE800" w14:textId="0B93E937" w:rsidR="005C1723" w:rsidRDefault="005C1723">
      <w:r w:rsidRPr="00C8768E">
        <w:rPr>
          <w:b/>
          <w:u w:val="single"/>
        </w:rPr>
        <w:t>Data Sources</w:t>
      </w:r>
      <w:r>
        <w:t>:</w:t>
      </w:r>
    </w:p>
    <w:p w14:paraId="49FD5395" w14:textId="6B2B8CAC" w:rsidR="005C1723" w:rsidRDefault="005C1723">
      <w:r>
        <w:t xml:space="preserve">I would like to check with the </w:t>
      </w:r>
      <w:r w:rsidR="00C8768E">
        <w:t>F</w:t>
      </w:r>
      <w:r>
        <w:t>orbes website and try to web scrap</w:t>
      </w:r>
      <w:ins w:id="13" w:author="Mary van Valkenburg" w:date="2018-02-14T10:22:00Z">
        <w:r w:rsidR="00564283">
          <w:t>e</w:t>
        </w:r>
      </w:ins>
      <w:r>
        <w:t xml:space="preserve"> the data available </w:t>
      </w:r>
      <w:proofErr w:type="gramStart"/>
      <w:r>
        <w:t>according to</w:t>
      </w:r>
      <w:proofErr w:type="gramEnd"/>
      <w:r>
        <w:t xml:space="preserve"> the </w:t>
      </w:r>
      <w:r w:rsidR="00C8768E">
        <w:t xml:space="preserve">2017 </w:t>
      </w:r>
      <w:r>
        <w:t>ranking to get the required information.</w:t>
      </w:r>
    </w:p>
    <w:p w14:paraId="0B4BA002" w14:textId="4E39C5D4" w:rsidR="005C1723" w:rsidRDefault="005C1723">
      <w:r>
        <w:t>If time permits</w:t>
      </w:r>
      <w:r w:rsidR="00C8768E">
        <w:t>,</w:t>
      </w:r>
      <w:r>
        <w:t xml:space="preserve"> I also want to get data for 5 years </w:t>
      </w:r>
      <w:r w:rsidR="00C8768E">
        <w:t>(</w:t>
      </w:r>
      <w:r>
        <w:t>2013 through 2017</w:t>
      </w:r>
      <w:r w:rsidR="00C8768E">
        <w:t>) from Forbes website</w:t>
      </w:r>
      <w:r>
        <w:t>, to gain insights about these billionaires and to see the trend over the years. A</w:t>
      </w:r>
      <w:r w:rsidR="00BD41EE">
        <w:t>re they maintaining their rank?</w:t>
      </w:r>
    </w:p>
    <w:p w14:paraId="72C10BBC" w14:textId="77777777" w:rsidR="003C01FC" w:rsidRDefault="003C01FC"/>
    <w:p w14:paraId="39BDAC50" w14:textId="52266F85" w:rsidR="005C1723" w:rsidRDefault="00BD41EE">
      <w:r w:rsidRPr="003C01FC">
        <w:rPr>
          <w:b/>
          <w:u w:val="single"/>
        </w:rPr>
        <w:t>Known Issues &amp; Challenges</w:t>
      </w:r>
      <w:r>
        <w:t>:</w:t>
      </w:r>
    </w:p>
    <w:p w14:paraId="27912FB0" w14:textId="3A7DD159" w:rsidR="00BD41EE" w:rsidRDefault="003C01FC">
      <w:r>
        <w:t>Data with missing values is one of the known issues</w:t>
      </w:r>
      <w:r w:rsidR="00BD41EE">
        <w:t>.</w:t>
      </w:r>
      <w:r>
        <w:t xml:space="preserve">  </w:t>
      </w:r>
      <w:r w:rsidR="00BD41EE">
        <w:t xml:space="preserve">The dataset </w:t>
      </w:r>
      <w:r>
        <w:t xml:space="preserve">will have </w:t>
      </w:r>
      <w:r w:rsidR="00BD41EE">
        <w:t xml:space="preserve">certain missing values. </w:t>
      </w:r>
      <w:r>
        <w:t>The main c</w:t>
      </w:r>
      <w:r w:rsidR="00BD41EE">
        <w:t xml:space="preserve">hallenge will be </w:t>
      </w:r>
      <w:r>
        <w:t xml:space="preserve">to handle the missing values </w:t>
      </w:r>
      <w:r w:rsidR="00BD41EE">
        <w:t>and project</w:t>
      </w:r>
      <w:r>
        <w:t xml:space="preserve"> them properly</w:t>
      </w:r>
      <w:r w:rsidR="00BD41EE">
        <w:t xml:space="preserve"> in visualization and see if there are any correlation among the variables of the dataset.</w:t>
      </w:r>
    </w:p>
    <w:p w14:paraId="1420C409" w14:textId="480D52BA" w:rsidR="005C1723" w:rsidRDefault="005C1723"/>
    <w:p w14:paraId="422B9205" w14:textId="77777777" w:rsidR="005C1723" w:rsidRDefault="005C1723"/>
    <w:p w14:paraId="0AFFB013" w14:textId="04DAAAC9" w:rsidR="00047304" w:rsidRDefault="00047304">
      <w:r>
        <w:t xml:space="preserve"> </w:t>
      </w:r>
    </w:p>
    <w:sectPr w:rsidR="00047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B734B"/>
    <w:multiLevelType w:val="hybridMultilevel"/>
    <w:tmpl w:val="983CD3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527EC"/>
    <w:multiLevelType w:val="hybridMultilevel"/>
    <w:tmpl w:val="67689A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y van Valkenburg">
    <w15:presenceInfo w15:providerId="Windows Live" w15:userId="230bed2b947324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04"/>
    <w:rsid w:val="00047304"/>
    <w:rsid w:val="00080FC2"/>
    <w:rsid w:val="003C01FC"/>
    <w:rsid w:val="004F15E5"/>
    <w:rsid w:val="005116F8"/>
    <w:rsid w:val="00564283"/>
    <w:rsid w:val="005C1723"/>
    <w:rsid w:val="007C3CFF"/>
    <w:rsid w:val="008A4B55"/>
    <w:rsid w:val="00987350"/>
    <w:rsid w:val="00B24DFC"/>
    <w:rsid w:val="00B800A8"/>
    <w:rsid w:val="00BD41EE"/>
    <w:rsid w:val="00BE06A9"/>
    <w:rsid w:val="00C30396"/>
    <w:rsid w:val="00C8768E"/>
    <w:rsid w:val="00DD3264"/>
    <w:rsid w:val="00F51263"/>
    <w:rsid w:val="00FD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C5E19"/>
  <w15:chartTrackingRefBased/>
  <w15:docId w15:val="{6FFEC3FB-5E14-4822-A98A-546DD332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5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12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2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373</Words>
  <Characters>2128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Suhasini</dc:creator>
  <cp:keywords/>
  <dc:description/>
  <cp:lastModifiedBy>Mary van Valkenburg</cp:lastModifiedBy>
  <cp:revision>2</cp:revision>
  <cp:lastPrinted>2018-02-14T16:03:00Z</cp:lastPrinted>
  <dcterms:created xsi:type="dcterms:W3CDTF">2018-02-14T16:24:00Z</dcterms:created>
  <dcterms:modified xsi:type="dcterms:W3CDTF">2018-02-14T16:24:00Z</dcterms:modified>
</cp:coreProperties>
</file>